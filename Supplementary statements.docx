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AD27" w14:textId="44642A53" w:rsidR="00926AB2" w:rsidRDefault="001A6B64" w:rsidP="001A6B64">
      <w:r>
        <w:t>A.J. developed the theoretical formalism of the study. V.L. carried out the experiment with support from A.B. and J.B-M. V.L. performed the data analysis and wrote the manuscript with support from A.J. The final version of the manuscript received input from K.K., who along with A.J., supervised the project.</w:t>
      </w:r>
    </w:p>
    <w:p w14:paraId="51B889F8" w14:textId="2F91C470" w:rsidR="007B2575" w:rsidRPr="007A234B" w:rsidRDefault="007B2575" w:rsidP="001A6B64">
      <w:pPr>
        <w:rPr>
          <w:u w:val="single"/>
        </w:rPr>
      </w:pPr>
    </w:p>
    <w:p w14:paraId="0629D242" w14:textId="494958CA" w:rsidR="007B2575" w:rsidRPr="007A234B" w:rsidRDefault="007B2575" w:rsidP="001A6B64">
      <w:pPr>
        <w:rPr>
          <w:u w:val="single"/>
        </w:rPr>
      </w:pPr>
      <w:r w:rsidRPr="007A234B">
        <w:rPr>
          <w:u w:val="single"/>
        </w:rPr>
        <w:t xml:space="preserve">200 word </w:t>
      </w:r>
      <w:commentRangeStart w:id="0"/>
      <w:r w:rsidRPr="007A234B">
        <w:rPr>
          <w:u w:val="single"/>
        </w:rPr>
        <w:t>summary</w:t>
      </w:r>
      <w:commentRangeEnd w:id="0"/>
      <w:r w:rsidR="007C47EB">
        <w:rPr>
          <w:rStyle w:val="CommentReference"/>
        </w:rPr>
        <w:commentReference w:id="0"/>
      </w:r>
    </w:p>
    <w:p w14:paraId="77088D66" w14:textId="2FD94351" w:rsidR="000B419A" w:rsidRDefault="00780C91" w:rsidP="00545508">
      <w:pPr>
        <w:jc w:val="both"/>
      </w:pPr>
      <w:del w:id="1" w:author="Alyssa Joyce" w:date="2020-04-29T12:01:00Z">
        <w:r w:rsidDel="007C47EB">
          <w:delText xml:space="preserve">Microorganisms </w:delText>
        </w:r>
      </w:del>
      <w:ins w:id="2" w:author="Alyssa Joyce" w:date="2020-04-29T12:01:00Z">
        <w:r w:rsidR="007C47EB">
          <w:t>It is well-established that m</w:t>
        </w:r>
        <w:r w:rsidR="007C47EB">
          <w:t xml:space="preserve">icroorganisms </w:t>
        </w:r>
      </w:ins>
      <w:r>
        <w:t>play an essential role in facilitating nutrient uptake, host defence, and abiotic stress resistance</w:t>
      </w:r>
      <w:r w:rsidR="00545508">
        <w:t xml:space="preserve"> in the vicinity of plant roots </w:t>
      </w:r>
      <w:del w:id="3" w:author="Alyssa Joyce" w:date="2020-04-29T12:01:00Z">
        <w:r w:rsidR="00545508" w:rsidDel="007C47EB">
          <w:delText>- the rhizosphere</w:delText>
        </w:r>
        <w:r w:rsidR="00F96B2D" w:rsidDel="007C47EB">
          <w:delText xml:space="preserve"> </w:delText>
        </w:r>
      </w:del>
      <w:r w:rsidR="00F96B2D" w:rsidRPr="00F96B2D">
        <w:rPr>
          <w:rFonts w:ascii="Times New Roman" w:eastAsia="Calibri" w:hAnsi="Times New Roman" w:cs="Times New Roman"/>
          <w:sz w:val="24"/>
          <w:lang w:val="en-US"/>
        </w:rPr>
        <w:fldChar w:fldCharType="begin"/>
      </w:r>
      <w:r w:rsidR="009738D4">
        <w:rPr>
          <w:rFonts w:ascii="Times New Roman" w:eastAsia="Calibri" w:hAnsi="Times New Roman" w:cs="Times New Roman"/>
          <w:sz w:val="24"/>
          <w:lang w:val="en-US"/>
        </w:rPr>
        <w:instrText xml:space="preserve"> ADDIN EN.CITE &lt;EndNote&gt;&lt;Cite&gt;&lt;Author&gt;Compant&lt;/Author&gt;&lt;Year&gt;2019&lt;/Year&gt;&lt;RecNum&gt;597&lt;/RecNum&gt;&lt;DisplayText&gt;(1, 2)&lt;/DisplayText&gt;&lt;record&gt;&lt;rec-number&gt;597&lt;/rec-number&gt;&lt;foreign-keys&gt;&lt;key app="EN" db-id="sa50wxwr80sxx2essv7xvf9yxtp9v2s9pr29" timestamp="1587963263"&gt;597&lt;/key&gt;&lt;/foreign-keys&gt;&lt;ref-type name="Journal Article"&gt;17&lt;/ref-type&gt;&lt;contributors&gt;&lt;authors&gt;&lt;author&gt;Compant, Stéphane&lt;/author&gt;&lt;author&gt;Samad, Abdul&lt;/author&gt;&lt;author&gt;Faist, Hanna&lt;/author&gt;&lt;author&gt;Sessitsch, Angela&lt;/author&gt;&lt;/authors&gt;&lt;/contributors&gt;&lt;titles&gt;&lt;title&gt;A review on the plant microbiome: ecology, functions and emerging trends in microbial application&lt;/title&gt;&lt;secondary-title&gt;Journal of advanced research&lt;/secondary-title&gt;&lt;/titles&gt;&lt;periodical&gt;&lt;full-title&gt;Journal of advanced research&lt;/full-title&gt;&lt;/periodical&gt;&lt;dates&gt;&lt;year&gt;2019&lt;/year&gt;&lt;/dates&gt;&lt;isbn&gt;2090-1232&lt;/isbn&gt;&lt;urls&gt;&lt;/urls&gt;&lt;/record&gt;&lt;/Cite&gt;&lt;Cite&gt;&lt;Author&gt;Yeoh&lt;/Author&gt;&lt;Year&gt;2017&lt;/Year&gt;&lt;RecNum&gt;506&lt;/RecNum&gt;&lt;record&gt;&lt;rec-number&gt;506&lt;/rec-number&gt;&lt;foreign-keys&gt;&lt;key app="EN" db-id="sa50wxwr80sxx2essv7xvf9yxtp9v2s9pr29" timestamp="1586916637"&gt;506&lt;/key&gt;&lt;/foreign-keys&gt;&lt;ref-type name="Journal Article"&gt;17&lt;/ref-type&gt;&lt;contributors&gt;&lt;authors&gt;&lt;author&gt;Yeoh, Yun Kit&lt;/author&gt;&lt;author&gt;Dennis, Paul G&lt;/author&gt;&lt;author&gt;Paungfoo-Lonhienne, Chanyarat&lt;/author&gt;&lt;author&gt;Weber, Lui&lt;/author&gt;&lt;author&gt;Brackin, Richard&lt;/author&gt;&lt;author&gt;Ragan, Mark A&lt;/author&gt;&lt;author&gt;Schmidt, Susanne&lt;/author&gt;&lt;author&gt;Hugenholtz, Philip&lt;/author&gt;&lt;/authors&gt;&lt;/contributors&gt;&lt;titles&gt;&lt;title&gt;Evolutionary conservation of a core root microbiome across plant phyla along a tropical soil chronosequence&lt;/title&gt;&lt;secondary-title&gt;Nature communications&lt;/secondary-title&gt;&lt;/titles&gt;&lt;periodical&gt;&lt;full-title&gt;Nature communications&lt;/full-title&gt;&lt;/periodical&gt;&lt;pages&gt;1-9&lt;/pages&gt;&lt;volume&gt;8&lt;/volume&gt;&lt;number&gt;1&lt;/number&gt;&lt;dates&gt;&lt;year&gt;2017&lt;/year&gt;&lt;/dates&gt;&lt;isbn&gt;2041-1723&lt;/isbn&gt;&lt;urls&gt;&lt;/urls&gt;&lt;/record&gt;&lt;/Cite&gt;&lt;/EndNote&gt;</w:instrText>
      </w:r>
      <w:r w:rsidR="00F96B2D" w:rsidRPr="00F96B2D">
        <w:rPr>
          <w:rFonts w:ascii="Times New Roman" w:eastAsia="Calibri" w:hAnsi="Times New Roman" w:cs="Times New Roman"/>
          <w:sz w:val="24"/>
          <w:lang w:val="en-US"/>
        </w:rPr>
        <w:fldChar w:fldCharType="separate"/>
      </w:r>
      <w:r w:rsidR="009738D4">
        <w:rPr>
          <w:rFonts w:ascii="Times New Roman" w:eastAsia="Calibri" w:hAnsi="Times New Roman" w:cs="Times New Roman"/>
          <w:noProof/>
          <w:sz w:val="24"/>
          <w:lang w:val="en-US"/>
        </w:rPr>
        <w:t>(1, 2)</w:t>
      </w:r>
      <w:r w:rsidR="00F96B2D" w:rsidRPr="00F96B2D">
        <w:rPr>
          <w:rFonts w:ascii="Times New Roman" w:eastAsia="Calibri" w:hAnsi="Times New Roman" w:cs="Times New Roman"/>
          <w:sz w:val="24"/>
          <w:lang w:val="en-US"/>
        </w:rPr>
        <w:fldChar w:fldCharType="end"/>
      </w:r>
      <w:r>
        <w:t xml:space="preserve">. </w:t>
      </w:r>
      <w:r w:rsidR="00545508">
        <w:t>Plant exudates (organic and amino acids, sugars, secondary metabolites)</w:t>
      </w:r>
      <w:r w:rsidR="00545508" w:rsidRPr="009738D4">
        <w:rPr>
          <w:rFonts w:ascii="Times New Roman" w:eastAsia="Calibri" w:hAnsi="Times New Roman" w:cs="Times New Roman"/>
          <w:sz w:val="24"/>
          <w:lang w:val="en-US"/>
        </w:rPr>
        <w:t xml:space="preserve"> </w:t>
      </w:r>
      <w:r w:rsidR="00545508">
        <w:t>modulate i</w:t>
      </w:r>
      <w:r w:rsidR="000B419A">
        <w:t xml:space="preserve">nterspecies interactions </w:t>
      </w:r>
      <w:r w:rsidR="009738D4" w:rsidRPr="009738D4">
        <w:rPr>
          <w:rFonts w:ascii="Times New Roman" w:eastAsia="Calibri" w:hAnsi="Times New Roman" w:cs="Times New Roman"/>
          <w:sz w:val="24"/>
          <w:lang w:val="en-US"/>
        </w:rPr>
        <w:fldChar w:fldCharType="begin">
          <w:fldData xml:space="preserve">PEVuZE5vdGU+PENpdGU+PEF1dGhvcj5MeW5jaDwvQXV0aG9yPjxZZWFyPjIwMDE8L1llYXI+PFJl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</w:fldData>
        </w:fldChar>
      </w:r>
      <w:r w:rsidR="009738D4">
        <w:rPr>
          <w:rFonts w:ascii="Times New Roman" w:eastAsia="Calibri" w:hAnsi="Times New Roman" w:cs="Times New Roman"/>
          <w:sz w:val="24"/>
          <w:lang w:val="en-US"/>
        </w:rPr>
        <w:instrText xml:space="preserve"> ADDIN EN.CITE </w:instrText>
      </w:r>
      <w:r w:rsidR="009738D4">
        <w:rPr>
          <w:rFonts w:ascii="Times New Roman" w:eastAsia="Calibri" w:hAnsi="Times New Roman" w:cs="Times New Roman"/>
          <w:sz w:val="24"/>
          <w:lang w:val="en-US"/>
        </w:rPr>
        <w:fldChar w:fldCharType="begin">
          <w:fldData xml:space="preserve">PEVuZE5vdGU+PENpdGU+PEF1dGhvcj5MeW5jaDwvQXV0aG9yPjxZZWFyPjIwMDE8L1llYXI+PFJl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</w:fldData>
        </w:fldChar>
      </w:r>
      <w:r w:rsidR="009738D4">
        <w:rPr>
          <w:rFonts w:ascii="Times New Roman" w:eastAsia="Calibri" w:hAnsi="Times New Roman" w:cs="Times New Roman"/>
          <w:sz w:val="24"/>
          <w:lang w:val="en-US"/>
        </w:rPr>
        <w:instrText xml:space="preserve"> ADDIN EN.CITE.DATA </w:instrText>
      </w:r>
      <w:r w:rsidR="009738D4">
        <w:rPr>
          <w:rFonts w:ascii="Times New Roman" w:eastAsia="Calibri" w:hAnsi="Times New Roman" w:cs="Times New Roman"/>
          <w:sz w:val="24"/>
          <w:lang w:val="en-US"/>
        </w:rPr>
      </w:r>
      <w:r w:rsidR="009738D4">
        <w:rPr>
          <w:rFonts w:ascii="Times New Roman" w:eastAsia="Calibri" w:hAnsi="Times New Roman" w:cs="Times New Roman"/>
          <w:sz w:val="24"/>
          <w:lang w:val="en-US"/>
        </w:rPr>
        <w:fldChar w:fldCharType="end"/>
      </w:r>
      <w:r w:rsidR="009738D4" w:rsidRPr="009738D4">
        <w:rPr>
          <w:rFonts w:ascii="Times New Roman" w:eastAsia="Calibri" w:hAnsi="Times New Roman" w:cs="Times New Roman"/>
          <w:sz w:val="24"/>
          <w:lang w:val="en-US"/>
        </w:rPr>
      </w:r>
      <w:r w:rsidR="009738D4" w:rsidRPr="009738D4">
        <w:rPr>
          <w:rFonts w:ascii="Times New Roman" w:eastAsia="Calibri" w:hAnsi="Times New Roman" w:cs="Times New Roman"/>
          <w:sz w:val="24"/>
          <w:lang w:val="en-US"/>
        </w:rPr>
        <w:fldChar w:fldCharType="separate"/>
      </w:r>
      <w:r w:rsidR="009738D4">
        <w:rPr>
          <w:rFonts w:ascii="Times New Roman" w:eastAsia="Calibri" w:hAnsi="Times New Roman" w:cs="Times New Roman"/>
          <w:noProof/>
          <w:sz w:val="24"/>
          <w:lang w:val="en-US"/>
        </w:rPr>
        <w:t>(3-7)</w:t>
      </w:r>
      <w:r w:rsidR="009738D4" w:rsidRPr="009738D4">
        <w:rPr>
          <w:rFonts w:ascii="Times New Roman" w:eastAsia="Calibri" w:hAnsi="Times New Roman" w:cs="Times New Roman"/>
          <w:sz w:val="24"/>
          <w:lang w:val="en-US"/>
        </w:rPr>
        <w:fldChar w:fldCharType="end"/>
      </w:r>
      <w:r w:rsidR="00127921">
        <w:t xml:space="preserve">. </w:t>
      </w:r>
      <w:r w:rsidR="00545508">
        <w:t>R</w:t>
      </w:r>
      <w:r w:rsidR="00127921">
        <w:t xml:space="preserve">oot cell transcription </w:t>
      </w:r>
      <w:r w:rsidR="003908B6">
        <w:t xml:space="preserve">thus </w:t>
      </w:r>
      <w:r w:rsidR="00127921">
        <w:t>influences the niches available for colonization</w:t>
      </w:r>
      <w:r w:rsidR="003908B6">
        <w:t>.</w:t>
      </w:r>
      <w:r w:rsidR="000B419A">
        <w:t xml:space="preserve"> </w:t>
      </w:r>
      <w:r w:rsidR="00545508">
        <w:t>D</w:t>
      </w:r>
      <w:r w:rsidR="00127921">
        <w:t>istinguish</w:t>
      </w:r>
      <w:r w:rsidR="00545508">
        <w:t>ing</w:t>
      </w:r>
      <w:r w:rsidR="00127921">
        <w:t xml:space="preserve"> </w:t>
      </w:r>
      <w:r w:rsidR="000B419A">
        <w:t xml:space="preserve">beneficial </w:t>
      </w:r>
      <w:r w:rsidR="003908B6">
        <w:t>symbionts</w:t>
      </w:r>
      <w:r w:rsidR="00127921">
        <w:t xml:space="preserve"> from opportunists or pathogens</w:t>
      </w:r>
      <w:r w:rsidR="00545508">
        <w:t xml:space="preserve"> is difficult</w:t>
      </w:r>
      <w:r w:rsidR="00127921">
        <w:t xml:space="preserve"> </w:t>
      </w:r>
      <w:r w:rsidR="003908B6">
        <w:t xml:space="preserve">due to high </w:t>
      </w:r>
      <w:r w:rsidR="00127921">
        <w:t>genotyp</w:t>
      </w:r>
      <w:r w:rsidR="003908B6">
        <w:t>e</w:t>
      </w:r>
      <w:r w:rsidR="00127921">
        <w:t xml:space="preserve"> and phenotyp</w:t>
      </w:r>
      <w:r w:rsidR="003908B6">
        <w:t>e</w:t>
      </w:r>
      <w:r w:rsidR="00127921">
        <w:t xml:space="preserve"> plasticity</w:t>
      </w:r>
      <w:r w:rsidR="003908B6">
        <w:t xml:space="preserve"> in bacteria</w:t>
      </w:r>
      <w:r w:rsidR="00127921">
        <w:t xml:space="preserve"> </w:t>
      </w:r>
      <w:r w:rsidR="00545508" w:rsidRPr="00545508">
        <w:rPr>
          <w:rFonts w:ascii="Times New Roman" w:eastAsia="Calibri" w:hAnsi="Times New Roman" w:cs="Times New Roman"/>
          <w:sz w:val="24"/>
          <w:lang w:val="en-US"/>
        </w:rPr>
        <w:fldChar w:fldCharType="begin"/>
      </w:r>
      <w:r w:rsidR="00545508">
        <w:rPr>
          <w:rFonts w:ascii="Times New Roman" w:eastAsia="Calibri" w:hAnsi="Times New Roman" w:cs="Times New Roman"/>
          <w:sz w:val="24"/>
          <w:lang w:val="en-US"/>
        </w:rPr>
        <w:instrText xml:space="preserve"> ADDIN EN.CITE &lt;EndNote&gt;&lt;Cite&gt;&lt;Author&gt;Pérez-Brocal&lt;/Author&gt;&lt;Year&gt;2011&lt;/Year&gt;&lt;RecNum&gt;486&lt;/RecNum&gt;&lt;DisplayText&gt;(8, 9)&lt;/DisplayText&gt;&lt;record&gt;&lt;rec-number&gt;486&lt;/rec-number&gt;&lt;foreign-keys&gt;&lt;key app="EN" db-id="sa50wxwr80sxx2essv7xvf9yxtp9v2s9pr29" timestamp="1586642028"&gt;486&lt;/key&gt;&lt;/foreign-keys&gt;&lt;ref-type name="Book Section"&gt;5&lt;/ref-type&gt;&lt;contributors&gt;&lt;authors&gt;&lt;author&gt;Pérez-Brocal, Vicente&lt;/author&gt;&lt;author&gt;Latorre, Amparo&lt;/author&gt;&lt;author&gt;Moya, Andrés&lt;/author&gt;&lt;/authors&gt;&lt;/contributors&gt;&lt;titles&gt;&lt;title&gt;Symbionts and pathogens: what is the difference?&lt;/title&gt;&lt;secondary-title&gt;Between pathogenicity and commensalism&lt;/secondary-title&gt;&lt;/titles&gt;&lt;pages&gt;215-243&lt;/pages&gt;&lt;dates&gt;&lt;year&gt;2011&lt;/year&gt;&lt;/dates&gt;&lt;publisher&gt;Springer&lt;/publisher&gt;&lt;urls&gt;&lt;/urls&gt;&lt;/record&gt;&lt;/Cite&gt;&lt;Cite&gt;&lt;Author&gt;Dobrindt&lt;/Author&gt;&lt;Year&gt;2013&lt;/Year&gt;&lt;RecNum&gt;523&lt;/RecNum&gt;&lt;record&gt;&lt;rec-number&gt;523&lt;/rec-number&gt;&lt;foreign-keys&gt;&lt;key app="EN" db-id="sa50wxwr80sxx2essv7xvf9yxtp9v2s9pr29" timestamp="1586921707"&gt;523&lt;/key&gt;&lt;/foreign-keys&gt;&lt;ref-type name="Book"&gt;6&lt;/ref-type&gt;&lt;contributors&gt;&lt;authors&gt;&lt;author&gt;Dobrindt, Ulrich&lt;/author&gt;&lt;author&gt;Hacker, Jörg H&lt;/author&gt;&lt;author&gt;Svanborg, Catharina&lt;/author&gt;&lt;/authors&gt;&lt;/contributors&gt;&lt;titles&gt;&lt;title&gt;Between pathogenicity and commensalism&lt;/title&gt;&lt;/titles&gt;&lt;dates&gt;&lt;year&gt;2013&lt;/year&gt;&lt;/dates&gt;&lt;publisher&gt;Springer&lt;/publisher&gt;&lt;isbn&gt;3642365590&lt;/isbn&gt;&lt;urls&gt;&lt;/urls&gt;&lt;/record&gt;&lt;/Cite&gt;&lt;/EndNote&gt;</w:instrText>
      </w:r>
      <w:r w:rsidR="00545508" w:rsidRPr="00545508">
        <w:rPr>
          <w:rFonts w:ascii="Times New Roman" w:eastAsia="Calibri" w:hAnsi="Times New Roman" w:cs="Times New Roman"/>
          <w:sz w:val="24"/>
          <w:lang w:val="en-US"/>
        </w:rPr>
        <w:fldChar w:fldCharType="separate"/>
      </w:r>
      <w:r w:rsidR="00545508">
        <w:rPr>
          <w:rFonts w:ascii="Times New Roman" w:eastAsia="Calibri" w:hAnsi="Times New Roman" w:cs="Times New Roman"/>
          <w:noProof/>
          <w:sz w:val="24"/>
          <w:lang w:val="en-US"/>
        </w:rPr>
        <w:t>(8, 9)</w:t>
      </w:r>
      <w:r w:rsidR="00545508" w:rsidRPr="00545508">
        <w:rPr>
          <w:rFonts w:ascii="Times New Roman" w:eastAsia="Calibri" w:hAnsi="Times New Roman" w:cs="Times New Roman"/>
          <w:sz w:val="24"/>
          <w:lang w:val="en-US"/>
        </w:rPr>
        <w:fldChar w:fldCharType="end"/>
      </w:r>
      <w:r w:rsidR="00545508">
        <w:rPr>
          <w:rFonts w:ascii="Times New Roman" w:eastAsia="Calibri" w:hAnsi="Times New Roman" w:cs="Times New Roman"/>
          <w:sz w:val="24"/>
          <w:lang w:val="en-US"/>
        </w:rPr>
        <w:t xml:space="preserve">. </w:t>
      </w:r>
      <w:commentRangeStart w:id="4"/>
      <w:r w:rsidR="00812239">
        <w:t>Furthermore</w:t>
      </w:r>
      <w:commentRangeEnd w:id="4"/>
      <w:r w:rsidR="007C47EB">
        <w:rPr>
          <w:rStyle w:val="CommentReference"/>
        </w:rPr>
        <w:commentReference w:id="4"/>
      </w:r>
      <w:r w:rsidR="00812239">
        <w:t>, t</w:t>
      </w:r>
      <w:r w:rsidR="000B419A">
        <w:t xml:space="preserve">he extent </w:t>
      </w:r>
      <w:r w:rsidR="0024021E">
        <w:t>that</w:t>
      </w:r>
      <w:r w:rsidR="000B419A">
        <w:t xml:space="preserve"> rhizosphere niches provided by the plant are open to colonization by foreign microorganisms </w:t>
      </w:r>
      <w:r w:rsidR="0024021E">
        <w:t>remains</w:t>
      </w:r>
      <w:r w:rsidR="000B419A">
        <w:t xml:space="preserve"> </w:t>
      </w:r>
      <w:commentRangeStart w:id="5"/>
      <w:r w:rsidR="000B419A">
        <w:t>controversial</w:t>
      </w:r>
      <w:commentRangeEnd w:id="5"/>
      <w:r w:rsidR="007C47EB">
        <w:rPr>
          <w:rStyle w:val="CommentReference"/>
        </w:rPr>
        <w:commentReference w:id="5"/>
      </w:r>
      <w:r w:rsidR="000B419A">
        <w:t xml:space="preserve">. </w:t>
      </w:r>
    </w:p>
    <w:p w14:paraId="7EB5A96C" w14:textId="11AC2534" w:rsidR="00F96B2D" w:rsidRPr="00A40A0A" w:rsidRDefault="00B20907" w:rsidP="00B20907">
      <w:pPr>
        <w:jc w:val="both"/>
        <w:rPr>
          <w:rFonts w:ascii="Times New Roman" w:eastAsia="Calibri" w:hAnsi="Times New Roman" w:cs="Times New Roman"/>
          <w:sz w:val="24"/>
          <w:lang w:val="en-US"/>
        </w:rPr>
      </w:pPr>
      <w:del w:id="6" w:author="Alyssa Joyce" w:date="2020-04-29T11:57:00Z">
        <w:r w:rsidDel="007C47EB">
          <w:delText>We present</w:delText>
        </w:r>
      </w:del>
      <w:ins w:id="7" w:author="Alyssa Joyce" w:date="2020-04-29T11:57:00Z">
        <w:r w:rsidR="007C47EB">
          <w:t xml:space="preserve">Our results from a series of experiments over three years </w:t>
        </w:r>
      </w:ins>
      <w:ins w:id="8" w:author="Alyssa Joyce" w:date="2020-04-29T11:58:00Z">
        <w:r w:rsidR="007C47EB">
          <w:t xml:space="preserve">in an aquaponics system </w:t>
        </w:r>
      </w:ins>
      <w:ins w:id="9" w:author="Alyssa Joyce" w:date="2020-04-29T11:57:00Z">
        <w:r w:rsidR="007C47EB">
          <w:t>suppor</w:t>
        </w:r>
      </w:ins>
      <w:ins w:id="10" w:author="Alyssa Joyce" w:date="2020-04-29T11:58:00Z">
        <w:r w:rsidR="007C47EB">
          <w:t>ts prior</w:t>
        </w:r>
      </w:ins>
      <w:r w:rsidR="00812239">
        <w:t xml:space="preserve"> </w:t>
      </w:r>
      <w:r w:rsidR="007B2575">
        <w:t xml:space="preserve">evidence </w:t>
      </w:r>
      <w:del w:id="11" w:author="Alyssa Joyce" w:date="2020-04-29T11:58:00Z">
        <w:r w:rsidR="007B2575" w:rsidDel="007C47EB">
          <w:delText xml:space="preserve">of a fundamental </w:delText>
        </w:r>
      </w:del>
      <w:ins w:id="12" w:author="Alyssa Joyce" w:date="2020-04-29T11:58:00Z">
        <w:r w:rsidR="007C47EB">
          <w:t xml:space="preserve">that </w:t>
        </w:r>
      </w:ins>
      <w:del w:id="13" w:author="Alyssa Joyce" w:date="2020-04-29T11:58:00Z">
        <w:r w:rsidR="007B2575" w:rsidDel="007C47EB">
          <w:delText xml:space="preserve">mechanism employed by plants in </w:delText>
        </w:r>
        <w:r w:rsidR="00812239" w:rsidDel="007C47EB">
          <w:delText>securing their rhizosphere against colonization</w:delText>
        </w:r>
        <w:r w:rsidR="007B2575" w:rsidDel="007C47EB">
          <w:delText xml:space="preserve">. </w:delText>
        </w:r>
      </w:del>
      <w:ins w:id="14" w:author="Alyssa Joyce" w:date="2020-04-29T11:58:00Z">
        <w:r w:rsidR="007C47EB">
          <w:t>r</w:t>
        </w:r>
      </w:ins>
      <w:del w:id="15" w:author="Alyssa Joyce" w:date="2020-04-29T11:58:00Z">
        <w:r w:rsidR="00AC1985" w:rsidDel="007C47EB">
          <w:delText>R</w:delText>
        </w:r>
      </w:del>
      <w:r w:rsidR="00E3235B">
        <w:t xml:space="preserve">hizosphere </w:t>
      </w:r>
      <w:r>
        <w:t>communities</w:t>
      </w:r>
      <w:r w:rsidR="007B2575">
        <w:t xml:space="preserve"> </w:t>
      </w:r>
      <w:ins w:id="16" w:author="Alyssa Joyce" w:date="2020-04-29T11:58:00Z">
        <w:r w:rsidR="007C47EB">
          <w:t xml:space="preserve">will </w:t>
        </w:r>
      </w:ins>
      <w:r w:rsidR="007B2575">
        <w:t>consolidat</w:t>
      </w:r>
      <w:r w:rsidR="00AC1985">
        <w:t>e</w:t>
      </w:r>
      <w:del w:id="17" w:author="Alyssa Joyce" w:date="2020-04-29T11:58:00Z">
        <w:r w:rsidR="00AC1985" w:rsidDel="007C47EB">
          <w:delText>d</w:delText>
        </w:r>
      </w:del>
      <w:r w:rsidR="007B2575">
        <w:t xml:space="preserve"> towards a singular </w:t>
      </w:r>
      <w:r w:rsidR="00E3235B">
        <w:t xml:space="preserve">distribution </w:t>
      </w:r>
      <w:r>
        <w:t>despite</w:t>
      </w:r>
      <w:r w:rsidR="00E3235B">
        <w:t xml:space="preserve"> external manipulation </w:t>
      </w:r>
      <w:r>
        <w:t>of</w:t>
      </w:r>
      <w:r w:rsidR="00E3235B">
        <w:t xml:space="preserve"> microbial abundance and diversity.</w:t>
      </w:r>
      <w:r w:rsidR="00C0429C">
        <w:t xml:space="preserve"> </w:t>
      </w:r>
      <w:ins w:id="18" w:author="Alyssa Joyce" w:date="2020-04-29T11:59:00Z">
        <w:r w:rsidR="007C47EB">
          <w:t xml:space="preserve">For instance, we </w:t>
        </w:r>
      </w:ins>
      <w:del w:id="19" w:author="Alyssa Joyce" w:date="2020-04-29T11:59:00Z">
        <w:r w:rsidR="00C0429C" w:rsidDel="007C47EB">
          <w:delText xml:space="preserve">We </w:delText>
        </w:r>
      </w:del>
      <w:r w:rsidR="00C0429C">
        <w:t>show that o</w:t>
      </w:r>
      <w:r w:rsidR="009A4E04">
        <w:t xml:space="preserve">rganisms responsible for nitrogen metabolism in </w:t>
      </w:r>
      <w:r>
        <w:t xml:space="preserve">upstream </w:t>
      </w:r>
      <w:r w:rsidR="009A4E04">
        <w:t xml:space="preserve">nitrifying environments </w:t>
      </w:r>
      <w:r w:rsidR="00A40A0A">
        <w:t>cannot</w:t>
      </w:r>
      <w:r w:rsidR="009A4E04">
        <w:t xml:space="preserve"> supplant nitrifiers in the roots. </w:t>
      </w:r>
      <w:del w:id="20" w:author="Alyssa Joyce" w:date="2020-04-29T11:59:00Z">
        <w:r w:rsidR="00A40A0A" w:rsidDel="007C47EB">
          <w:delText xml:space="preserve">While </w:delText>
        </w:r>
      </w:del>
      <w:ins w:id="21" w:author="Alyssa Joyce" w:date="2020-04-29T11:59:00Z">
        <w:r w:rsidR="007C47EB">
          <w:t>Although this has</w:t>
        </w:r>
        <w:r w:rsidR="007C47EB">
          <w:t xml:space="preserve"> </w:t>
        </w:r>
      </w:ins>
      <w:r w:rsidR="00A40A0A">
        <w:t xml:space="preserve">observed </w:t>
      </w:r>
      <w:r w:rsidR="00F96B2D">
        <w:t xml:space="preserve">in </w:t>
      </w:r>
      <w:r w:rsidR="00E567DD">
        <w:t xml:space="preserve">other </w:t>
      </w:r>
      <w:r w:rsidR="00C0429C">
        <w:t>environments</w:t>
      </w:r>
      <w:r w:rsidR="00A40A0A">
        <w:t>, this phenomenon has not yet been described in hydroponics</w:t>
      </w:r>
      <w:r w:rsidR="00F96B2D">
        <w:t xml:space="preserve"> </w:t>
      </w:r>
      <w:r w:rsidR="00F96B2D" w:rsidRPr="00F96B2D">
        <w:rPr>
          <w:rFonts w:ascii="Times New Roman" w:eastAsia="Calibri" w:hAnsi="Times New Roman" w:cs="Times New Roman"/>
          <w:sz w:val="24"/>
          <w:lang w:val="en-US"/>
        </w:rPr>
        <w:fldChar w:fldCharType="begin">
          <w:fldData xml:space="preserve">PEVuZE5vdGU+PENpdGU+PEF1dGhvcj5TY2hyZWl0ZXI8L0F1dGhvcj48WWVhcj4yMDE0PC9ZZWFy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</w:fldData>
        </w:fldChar>
      </w:r>
      <w:r w:rsidR="00545508">
        <w:rPr>
          <w:rFonts w:ascii="Times New Roman" w:eastAsia="Calibri" w:hAnsi="Times New Roman" w:cs="Times New Roman"/>
          <w:sz w:val="24"/>
          <w:lang w:val="en-US"/>
        </w:rPr>
        <w:instrText xml:space="preserve"> ADDIN EN.CITE </w:instrText>
      </w:r>
      <w:r w:rsidR="00545508">
        <w:rPr>
          <w:rFonts w:ascii="Times New Roman" w:eastAsia="Calibri" w:hAnsi="Times New Roman" w:cs="Times New Roman"/>
          <w:sz w:val="24"/>
          <w:lang w:val="en-US"/>
        </w:rPr>
        <w:fldChar w:fldCharType="begin">
          <w:fldData xml:space="preserve">PEVuZE5vdGU+PENpdGU+PEF1dGhvcj5TY2hyZWl0ZXI8L0F1dGhvcj48WWVhcj4yMDE0PC9ZZWFy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</w:fldData>
        </w:fldChar>
      </w:r>
      <w:r w:rsidR="00545508">
        <w:rPr>
          <w:rFonts w:ascii="Times New Roman" w:eastAsia="Calibri" w:hAnsi="Times New Roman" w:cs="Times New Roman"/>
          <w:sz w:val="24"/>
          <w:lang w:val="en-US"/>
        </w:rPr>
        <w:instrText xml:space="preserve"> ADDIN EN.CITE.DATA </w:instrText>
      </w:r>
      <w:r w:rsidR="00545508">
        <w:rPr>
          <w:rFonts w:ascii="Times New Roman" w:eastAsia="Calibri" w:hAnsi="Times New Roman" w:cs="Times New Roman"/>
          <w:sz w:val="24"/>
          <w:lang w:val="en-US"/>
        </w:rPr>
      </w:r>
      <w:r w:rsidR="00545508">
        <w:rPr>
          <w:rFonts w:ascii="Times New Roman" w:eastAsia="Calibri" w:hAnsi="Times New Roman" w:cs="Times New Roman"/>
          <w:sz w:val="24"/>
          <w:lang w:val="en-US"/>
        </w:rPr>
        <w:fldChar w:fldCharType="end"/>
      </w:r>
      <w:r w:rsidR="00F96B2D" w:rsidRPr="00F96B2D">
        <w:rPr>
          <w:rFonts w:ascii="Times New Roman" w:eastAsia="Calibri" w:hAnsi="Times New Roman" w:cs="Times New Roman"/>
          <w:sz w:val="24"/>
          <w:lang w:val="en-US"/>
        </w:rPr>
      </w:r>
      <w:r w:rsidR="00F96B2D" w:rsidRPr="00F96B2D">
        <w:rPr>
          <w:rFonts w:ascii="Times New Roman" w:eastAsia="Calibri" w:hAnsi="Times New Roman" w:cs="Times New Roman"/>
          <w:sz w:val="24"/>
          <w:lang w:val="en-US"/>
        </w:rPr>
        <w:fldChar w:fldCharType="separate"/>
      </w:r>
      <w:r w:rsidR="00545508">
        <w:rPr>
          <w:rFonts w:ascii="Times New Roman" w:eastAsia="Calibri" w:hAnsi="Times New Roman" w:cs="Times New Roman"/>
          <w:noProof/>
          <w:sz w:val="24"/>
          <w:lang w:val="en-US"/>
        </w:rPr>
        <w:t>(10-15)</w:t>
      </w:r>
      <w:r w:rsidR="00F96B2D" w:rsidRPr="00F96B2D">
        <w:rPr>
          <w:rFonts w:ascii="Times New Roman" w:eastAsia="Calibri" w:hAnsi="Times New Roman" w:cs="Times New Roman"/>
          <w:sz w:val="24"/>
          <w:lang w:val="en-US"/>
        </w:rPr>
        <w:fldChar w:fldCharType="end"/>
      </w:r>
      <w:ins w:id="22" w:author="Alyssa Joyce" w:date="2020-04-29T11:59:00Z">
        <w:r w:rsidR="007C47EB">
          <w:rPr>
            <w:rFonts w:ascii="Times New Roman" w:eastAsia="Calibri" w:hAnsi="Times New Roman" w:cs="Times New Roman"/>
            <w:sz w:val="24"/>
            <w:lang w:val="en-US"/>
          </w:rPr>
          <w:t xml:space="preserve">, </w:t>
        </w:r>
        <w:commentRangeStart w:id="23"/>
        <w:r w:rsidR="007C47EB">
          <w:rPr>
            <w:rFonts w:ascii="Times New Roman" w:eastAsia="Calibri" w:hAnsi="Times New Roman" w:cs="Times New Roman"/>
            <w:sz w:val="24"/>
            <w:lang w:val="en-US"/>
          </w:rPr>
          <w:t>or</w:t>
        </w:r>
      </w:ins>
      <w:commentRangeEnd w:id="23"/>
      <w:ins w:id="24" w:author="Alyssa Joyce" w:date="2020-04-29T12:03:00Z">
        <w:r w:rsidR="007C47EB">
          <w:rPr>
            <w:rStyle w:val="CommentReference"/>
          </w:rPr>
          <w:commentReference w:id="23"/>
        </w:r>
      </w:ins>
      <w:ins w:id="25" w:author="Alyssa Joyce" w:date="2020-04-29T11:59:00Z">
        <w:r w:rsidR="007C47EB">
          <w:rPr>
            <w:rFonts w:ascii="Times New Roman" w:eastAsia="Calibri" w:hAnsi="Times New Roman" w:cs="Times New Roman"/>
            <w:sz w:val="24"/>
            <w:lang w:val="en-US"/>
          </w:rPr>
          <w:t xml:space="preserve"> in aquaponics systems where there has been a longstanding belief that the microbial composition of the hydroponics component is somehow enhanc</w:t>
        </w:r>
      </w:ins>
      <w:ins w:id="26" w:author="Alyssa Joyce" w:date="2020-04-29T12:00:00Z">
        <w:r w:rsidR="007C47EB">
          <w:rPr>
            <w:rFonts w:ascii="Times New Roman" w:eastAsia="Calibri" w:hAnsi="Times New Roman" w:cs="Times New Roman"/>
            <w:sz w:val="24"/>
            <w:lang w:val="en-US"/>
          </w:rPr>
          <w:t xml:space="preserve">ed by the microbial diversity in the aquaculture </w:t>
        </w:r>
        <w:commentRangeStart w:id="27"/>
        <w:r w:rsidR="007C47EB">
          <w:rPr>
            <w:rFonts w:ascii="Times New Roman" w:eastAsia="Calibri" w:hAnsi="Times New Roman" w:cs="Times New Roman"/>
            <w:sz w:val="24"/>
            <w:lang w:val="en-US"/>
          </w:rPr>
          <w:t>effluent</w:t>
        </w:r>
      </w:ins>
      <w:commentRangeEnd w:id="27"/>
      <w:ins w:id="28" w:author="Alyssa Joyce" w:date="2020-04-29T12:03:00Z">
        <w:r w:rsidR="007C47EB">
          <w:rPr>
            <w:rStyle w:val="CommentReference"/>
          </w:rPr>
          <w:commentReference w:id="27"/>
        </w:r>
      </w:ins>
      <w:r w:rsidR="00C0482D">
        <w:rPr>
          <w:rFonts w:ascii="Times New Roman" w:eastAsia="Calibri" w:hAnsi="Times New Roman" w:cs="Times New Roman"/>
          <w:sz w:val="24"/>
          <w:lang w:val="en-US"/>
        </w:rPr>
        <w:t>.</w:t>
      </w:r>
      <w:ins w:id="30" w:author="Alyssa Joyce" w:date="2020-04-29T12:00:00Z">
        <w:r w:rsidR="007C47EB">
          <w:rPr>
            <w:rFonts w:ascii="Times New Roman" w:eastAsia="Calibri" w:hAnsi="Times New Roman" w:cs="Times New Roman"/>
            <w:sz w:val="24"/>
            <w:lang w:val="en-US"/>
          </w:rPr>
          <w:t xml:space="preserve"> </w:t>
        </w:r>
      </w:ins>
      <w:del w:id="31" w:author="Alyssa Joyce" w:date="2020-04-29T12:00:00Z">
        <w:r w:rsidR="00545508" w:rsidDel="007C47EB">
          <w:rPr>
            <w:rFonts w:ascii="Times New Roman" w:eastAsia="Calibri" w:hAnsi="Times New Roman" w:cs="Times New Roman"/>
            <w:sz w:val="24"/>
            <w:lang w:val="en-US"/>
          </w:rPr>
          <w:delText xml:space="preserve"> </w:delText>
        </w:r>
      </w:del>
      <w:r w:rsidR="004336F5">
        <w:t>These findings expose a</w:t>
      </w:r>
      <w:r w:rsidR="00A40A0A">
        <w:t>n inadequacy</w:t>
      </w:r>
      <w:r w:rsidR="004336F5">
        <w:t xml:space="preserve"> in </w:t>
      </w:r>
      <w:r w:rsidR="00F747EC">
        <w:t>our understanding of rhizosphere colonization</w:t>
      </w:r>
      <w:r w:rsidR="004336F5">
        <w:t xml:space="preserve">, hitherto </w:t>
      </w:r>
      <w:r w:rsidR="00A40A0A">
        <w:t>overlookin</w:t>
      </w:r>
      <w:r w:rsidR="007D6270">
        <w:t>g the selection pressure exerted by plant exudates</w:t>
      </w:r>
      <w:ins w:id="32" w:author="Alyssa Joyce" w:date="2020-04-29T12:00:00Z">
        <w:r w:rsidR="007C47EB">
          <w:t xml:space="preserve"> in securing the rhizosphere against colonisation</w:t>
        </w:r>
      </w:ins>
      <w:r w:rsidR="007D6270">
        <w:t xml:space="preserve">. </w:t>
      </w:r>
      <w:commentRangeStart w:id="33"/>
      <w:r w:rsidR="00387DD0" w:rsidRPr="007C47EB">
        <w:rPr>
          <w:strike/>
          <w:rPrChange w:id="34" w:author="Alyssa Joyce" w:date="2020-04-29T12:01:00Z">
            <w:rPr/>
          </w:rPrChange>
        </w:rPr>
        <w:t xml:space="preserve">For a niche in the rhizosphere to be occupied by a microorganism, it must fulfill the need of the plant </w:t>
      </w:r>
      <w:r w:rsidR="007D6270" w:rsidRPr="007C47EB">
        <w:rPr>
          <w:strike/>
          <w:rPrChange w:id="35" w:author="Alyssa Joyce" w:date="2020-04-29T12:01:00Z">
            <w:rPr/>
          </w:rPrChange>
        </w:rPr>
        <w:t>and additionally</w:t>
      </w:r>
      <w:r w:rsidR="00387DD0" w:rsidRPr="007C47EB">
        <w:rPr>
          <w:strike/>
          <w:rPrChange w:id="36" w:author="Alyssa Joyce" w:date="2020-04-29T12:01:00Z">
            <w:rPr/>
          </w:rPrChange>
        </w:rPr>
        <w:t xml:space="preserve"> </w:t>
      </w:r>
      <w:r w:rsidR="007D6270" w:rsidRPr="007C47EB">
        <w:rPr>
          <w:strike/>
          <w:rPrChange w:id="37" w:author="Alyssa Joyce" w:date="2020-04-29T12:01:00Z">
            <w:rPr/>
          </w:rPrChange>
        </w:rPr>
        <w:t>must</w:t>
      </w:r>
      <w:r w:rsidR="00387DD0" w:rsidRPr="007C47EB">
        <w:rPr>
          <w:strike/>
          <w:rPrChange w:id="38" w:author="Alyssa Joyce" w:date="2020-04-29T12:01:00Z">
            <w:rPr/>
          </w:rPrChange>
        </w:rPr>
        <w:t xml:space="preserve"> thrive in the root environment.</w:t>
      </w:r>
      <w:r w:rsidR="00387DD0">
        <w:t xml:space="preserve"> </w:t>
      </w:r>
      <w:commentRangeEnd w:id="33"/>
      <w:r w:rsidR="007C47EB">
        <w:rPr>
          <w:rStyle w:val="CommentReference"/>
        </w:rPr>
        <w:commentReference w:id="33"/>
      </w:r>
    </w:p>
    <w:p w14:paraId="7AF8BFC7" w14:textId="77777777" w:rsidR="00F96B2D" w:rsidRDefault="00F96B2D" w:rsidP="00387DD0"/>
    <w:p w14:paraId="715FA7AC" w14:textId="77777777" w:rsidR="00545508" w:rsidRPr="00545508" w:rsidRDefault="00F96B2D" w:rsidP="00545508">
      <w:pPr>
        <w:pStyle w:val="EndNoteBibliography"/>
        <w:spacing w:after="0"/>
      </w:pPr>
      <w:r>
        <w:fldChar w:fldCharType="begin"/>
      </w:r>
      <w:r>
        <w:instrText xml:space="preserve"> ADDIN EN.REFLIST </w:instrText>
      </w:r>
      <w:r>
        <w:fldChar w:fldCharType="separate"/>
      </w:r>
      <w:r w:rsidR="00545508" w:rsidRPr="00545508">
        <w:t>1.</w:t>
      </w:r>
      <w:r w:rsidR="00545508" w:rsidRPr="00545508">
        <w:tab/>
        <w:t>Compant S, Samad A, Faist H, Sessitsch A. A review on the plant microbiome: ecology, functions and emerging trends in microbial application. Journal of advanced research. 2019.</w:t>
      </w:r>
    </w:p>
    <w:p w14:paraId="74124099" w14:textId="77777777" w:rsidR="00545508" w:rsidRPr="00545508" w:rsidRDefault="00545508" w:rsidP="00545508">
      <w:pPr>
        <w:pStyle w:val="EndNoteBibliography"/>
        <w:spacing w:after="0"/>
      </w:pPr>
      <w:r w:rsidRPr="00545508">
        <w:t>2.</w:t>
      </w:r>
      <w:r w:rsidRPr="00545508">
        <w:tab/>
        <w:t>Yeoh YK, Dennis PG, Paungfoo-Lonhienne C, Weber L, Brackin R, Ragan MA, et al. Evolutionary conservation of a core root microbiome across plant phyla along a tropical soil chronosequence. Nature communications. 2017;8(1):1-9.</w:t>
      </w:r>
    </w:p>
    <w:p w14:paraId="245133EE" w14:textId="77777777" w:rsidR="00545508" w:rsidRPr="00545508" w:rsidRDefault="00545508" w:rsidP="00545508">
      <w:pPr>
        <w:pStyle w:val="EndNoteBibliography"/>
        <w:spacing w:after="0"/>
      </w:pPr>
      <w:r w:rsidRPr="00545508">
        <w:t>3.</w:t>
      </w:r>
      <w:r w:rsidRPr="00545508">
        <w:tab/>
        <w:t>Lynch JM, de Leij F. Rhizosphere. e LS. 2001.</w:t>
      </w:r>
    </w:p>
    <w:p w14:paraId="0F9B0699" w14:textId="77777777" w:rsidR="00545508" w:rsidRPr="00545508" w:rsidRDefault="00545508" w:rsidP="00545508">
      <w:pPr>
        <w:pStyle w:val="EndNoteBibliography"/>
        <w:spacing w:after="0"/>
      </w:pPr>
      <w:r w:rsidRPr="00545508">
        <w:t>4.</w:t>
      </w:r>
      <w:r w:rsidRPr="00545508">
        <w:tab/>
        <w:t>Kawasaki A, Donn S, Ryan PR, Mathesius U, Devilla R, Jones A, et al. Microbiome and exudates of the root and rhizosphere of Brachypodium distachyon, a model for wheat. PloS one. 2016;11(10).</w:t>
      </w:r>
    </w:p>
    <w:p w14:paraId="72CF38CB" w14:textId="77777777" w:rsidR="00545508" w:rsidRPr="00545508" w:rsidRDefault="00545508" w:rsidP="00545508">
      <w:pPr>
        <w:pStyle w:val="EndNoteBibliography"/>
        <w:spacing w:after="0"/>
      </w:pPr>
      <w:r w:rsidRPr="00545508">
        <w:t>5.</w:t>
      </w:r>
      <w:r w:rsidRPr="00545508">
        <w:tab/>
        <w:t>Badri DV, Vivanco JM. Regulation and function of root exudates. Plant, cell &amp; environment. 2009;32(6):666-81.</w:t>
      </w:r>
    </w:p>
    <w:p w14:paraId="54E6F2D2" w14:textId="77777777" w:rsidR="00545508" w:rsidRPr="00545508" w:rsidRDefault="00545508" w:rsidP="00545508">
      <w:pPr>
        <w:pStyle w:val="EndNoteBibliography"/>
        <w:spacing w:after="0"/>
      </w:pPr>
      <w:r w:rsidRPr="00545508">
        <w:t>6.</w:t>
      </w:r>
      <w:r w:rsidRPr="00545508">
        <w:tab/>
        <w:t>Phillips DA, Fox TC, King MD, Bhuvaneswari T, Teuber LR. Microbial products trigger amino acid exudation from plant roots. Plant physiology. 2004;136(1):2887-94.</w:t>
      </w:r>
    </w:p>
    <w:p w14:paraId="14ADE475" w14:textId="77777777" w:rsidR="00545508" w:rsidRPr="00545508" w:rsidRDefault="00545508" w:rsidP="00545508">
      <w:pPr>
        <w:pStyle w:val="EndNoteBibliography"/>
        <w:spacing w:after="0"/>
      </w:pPr>
      <w:r w:rsidRPr="00545508">
        <w:t>7.</w:t>
      </w:r>
      <w:r w:rsidRPr="00545508">
        <w:tab/>
        <w:t>Jacoby RP, Chen L, Schwier M, Koprivova A, Kopriva S. Recent advances in the role of plant metabolites in shaping the root microbiome. F1000Research. 2020;9.</w:t>
      </w:r>
    </w:p>
    <w:p w14:paraId="2C615B22" w14:textId="77777777" w:rsidR="00545508" w:rsidRPr="00545508" w:rsidRDefault="00545508" w:rsidP="00545508">
      <w:pPr>
        <w:pStyle w:val="EndNoteBibliography"/>
        <w:spacing w:after="0"/>
      </w:pPr>
      <w:r w:rsidRPr="00545508">
        <w:t>8.</w:t>
      </w:r>
      <w:r w:rsidRPr="00545508">
        <w:tab/>
        <w:t>Pérez-Brocal V, Latorre A, Moya A. Symbionts and pathogens: what is the difference?  Between pathogenicity and commensalism: Springer; 2011. p. 215-43.</w:t>
      </w:r>
    </w:p>
    <w:p w14:paraId="78A9EA95" w14:textId="77777777" w:rsidR="00545508" w:rsidRPr="00545508" w:rsidRDefault="00545508" w:rsidP="00545508">
      <w:pPr>
        <w:pStyle w:val="EndNoteBibliography"/>
        <w:spacing w:after="0"/>
      </w:pPr>
      <w:r w:rsidRPr="00545508">
        <w:t>9.</w:t>
      </w:r>
      <w:r w:rsidRPr="00545508">
        <w:tab/>
        <w:t>Dobrindt U, Hacker JH, Svanborg C. Between pathogenicity and commensalism: Springer; 2013.</w:t>
      </w:r>
    </w:p>
    <w:p w14:paraId="662597CF" w14:textId="77777777" w:rsidR="00545508" w:rsidRPr="00545508" w:rsidRDefault="00545508" w:rsidP="00545508">
      <w:pPr>
        <w:pStyle w:val="EndNoteBibliography"/>
        <w:spacing w:after="0"/>
      </w:pPr>
      <w:r w:rsidRPr="00545508">
        <w:lastRenderedPageBreak/>
        <w:t>10.</w:t>
      </w:r>
      <w:r w:rsidRPr="00545508">
        <w:tab/>
        <w:t>Schreiter S, Ding G-C, Heuer H, Neumann G, Sandmann M, Grosch R, et al. Effect of the soil type on the microbiome in the rhizosphere of field-grown lettuce. Frontiers in microbiology. 2014;5:144.</w:t>
      </w:r>
    </w:p>
    <w:p w14:paraId="1C10CC8C" w14:textId="77777777" w:rsidR="00545508" w:rsidRPr="00545508" w:rsidRDefault="00545508" w:rsidP="00545508">
      <w:pPr>
        <w:pStyle w:val="EndNoteBibliography"/>
        <w:spacing w:after="0"/>
      </w:pPr>
      <w:r w:rsidRPr="00545508">
        <w:t>11.</w:t>
      </w:r>
      <w:r w:rsidRPr="00545508">
        <w:tab/>
        <w:t>Zhalnina K, Louie KB, Hao Z, Mansoori N, da Rocha UN, Shi S, et al. Dynamic root exudate chemistry and microbial substrate preferences drive patterns in rhizosphere microbial community assembly. Nature microbiology. 2018;3(4):470-80.</w:t>
      </w:r>
    </w:p>
    <w:p w14:paraId="286747CF" w14:textId="77777777" w:rsidR="00545508" w:rsidRPr="00545508" w:rsidRDefault="00545508" w:rsidP="00545508">
      <w:pPr>
        <w:pStyle w:val="EndNoteBibliography"/>
        <w:spacing w:after="0"/>
      </w:pPr>
      <w:r w:rsidRPr="00545508">
        <w:t>12.</w:t>
      </w:r>
      <w:r w:rsidRPr="00545508">
        <w:tab/>
        <w:t>Berg G, Grube M, Schloter M, Smalla K. Unraveling the plant microbiome: looking back and future perspectives. Frontiers in microbiology. 2014;5:148.</w:t>
      </w:r>
    </w:p>
    <w:p w14:paraId="4C3068B1" w14:textId="77777777" w:rsidR="00545508" w:rsidRPr="00545508" w:rsidRDefault="00545508" w:rsidP="00545508">
      <w:pPr>
        <w:pStyle w:val="EndNoteBibliography"/>
        <w:spacing w:after="0"/>
      </w:pPr>
      <w:r w:rsidRPr="00545508">
        <w:t>13.</w:t>
      </w:r>
      <w:r w:rsidRPr="00545508">
        <w:tab/>
        <w:t>Vandenkoornhuyse P, Quaiser A, Duhamel M, Le Van A, Dufresne A. The importance of the microbiome of the plant holobiont. New Phytol. 2015;206(4):1196-206.</w:t>
      </w:r>
    </w:p>
    <w:p w14:paraId="78C2AF3A" w14:textId="77777777" w:rsidR="00545508" w:rsidRPr="00545508" w:rsidRDefault="00545508" w:rsidP="00545508">
      <w:pPr>
        <w:pStyle w:val="EndNoteBibliography"/>
        <w:spacing w:after="0"/>
      </w:pPr>
      <w:r w:rsidRPr="00545508">
        <w:t>14.</w:t>
      </w:r>
      <w:r w:rsidRPr="00545508">
        <w:tab/>
        <w:t>Sasse J, Martinoia E, Northen T. Feed your friends: do plant exudates shape the root microbiome? Trends Plant Sci. 2018;23(1):25-41.</w:t>
      </w:r>
    </w:p>
    <w:p w14:paraId="56CD3805" w14:textId="77777777" w:rsidR="00545508" w:rsidRPr="00545508" w:rsidRDefault="00545508" w:rsidP="00545508">
      <w:pPr>
        <w:pStyle w:val="EndNoteBibliography"/>
      </w:pPr>
      <w:r w:rsidRPr="00545508">
        <w:t>15.</w:t>
      </w:r>
      <w:r w:rsidRPr="00545508">
        <w:tab/>
        <w:t>Edmonds JW, Sackett JD, Lomprey H, Hudson HL, Moser DP. The aeroponic rhizosphere microbiome: community dynamics in early succession suggest strong selectional forces. Antonie Van Leeuwenhoek. 2020;113(1):83-99.</w:t>
      </w:r>
    </w:p>
    <w:p w14:paraId="2C6FEEC6" w14:textId="47E27C74" w:rsidR="00387DD0" w:rsidRDefault="00F96B2D" w:rsidP="00387DD0">
      <w:r>
        <w:fldChar w:fldCharType="end"/>
      </w:r>
    </w:p>
    <w:sectPr w:rsidR="00387DD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yssa Joyce" w:date="2020-04-29T12:02:00Z" w:initials="Alyssa">
    <w:p w14:paraId="3CF84355" w14:textId="3E2B09F9" w:rsidR="007C47EB" w:rsidRDefault="007C47EB">
      <w:pPr>
        <w:pStyle w:val="CommentText"/>
      </w:pPr>
      <w:r>
        <w:rPr>
          <w:rStyle w:val="CommentReference"/>
        </w:rPr>
        <w:annotationRef/>
      </w:r>
      <w:r>
        <w:t>What is known from the literature and how your work relates to it</w:t>
      </w:r>
    </w:p>
  </w:comment>
  <w:comment w:id="4" w:author="Alyssa Joyce" w:date="2020-04-29T12:02:00Z" w:initials="Alyssa">
    <w:p w14:paraId="142A7C09" w14:textId="604EE792" w:rsidR="007C47EB" w:rsidRDefault="007C47EB">
      <w:pPr>
        <w:pStyle w:val="CommentText"/>
      </w:pPr>
      <w:r>
        <w:rPr>
          <w:rStyle w:val="CommentReference"/>
        </w:rPr>
        <w:annotationRef/>
      </w:r>
      <w:r>
        <w:t>What is not known in the literature (gap or controversy)</w:t>
      </w:r>
    </w:p>
  </w:comment>
  <w:comment w:id="5" w:author="Alyssa Joyce" w:date="2020-04-29T12:03:00Z" w:initials="Alyssa">
    <w:p w14:paraId="4E16A521" w14:textId="77F301B8" w:rsidR="007C47EB" w:rsidRDefault="007C47EB">
      <w:pPr>
        <w:pStyle w:val="CommentText"/>
      </w:pPr>
      <w:r>
        <w:rPr>
          <w:rStyle w:val="CommentReference"/>
        </w:rPr>
        <w:annotationRef/>
      </w:r>
      <w:r>
        <w:t>Why your results are interesting or important</w:t>
      </w:r>
    </w:p>
  </w:comment>
  <w:comment w:id="23" w:author="Alyssa Joyce" w:date="2020-04-29T12:03:00Z" w:initials="Alyssa">
    <w:p w14:paraId="4095DA18" w14:textId="4C99C540" w:rsidR="007C47EB" w:rsidRDefault="007C47EB">
      <w:pPr>
        <w:pStyle w:val="CommentText"/>
      </w:pPr>
      <w:r>
        <w:rPr>
          <w:rStyle w:val="CommentReference"/>
        </w:rPr>
        <w:annotationRef/>
      </w:r>
      <w:r>
        <w:t>How your results address a fundamental problem</w:t>
      </w:r>
    </w:p>
  </w:comment>
  <w:comment w:id="27" w:author="Alyssa Joyce" w:date="2020-04-29T12:03:00Z" w:initials="Alyssa">
    <w:p w14:paraId="4231162C" w14:textId="0E8C196F" w:rsidR="007C47EB" w:rsidRDefault="007C47EB">
      <w:pPr>
        <w:pStyle w:val="CommentText"/>
      </w:pPr>
      <w:r>
        <w:rPr>
          <w:rStyle w:val="CommentReference"/>
        </w:rPr>
        <w:annotationRef/>
      </w:r>
      <w:r>
        <w:t xml:space="preserve">Nice </w:t>
      </w:r>
      <w:proofErr w:type="spellStart"/>
      <w:r>
        <w:t>nice</w:t>
      </w:r>
      <w:proofErr w:type="spellEnd"/>
      <w:r>
        <w:t xml:space="preserve"> </w:t>
      </w:r>
      <w:proofErr w:type="spellStart"/>
      <w:r>
        <w:t>nice</w:t>
      </w:r>
      <w:proofErr w:type="spellEnd"/>
      <w:r>
        <w:t xml:space="preserve"> (wrap up)</w:t>
      </w:r>
      <w:bookmarkStart w:id="29" w:name="_GoBack"/>
      <w:bookmarkEnd w:id="29"/>
    </w:p>
  </w:comment>
  <w:comment w:id="33" w:author="Alyssa Joyce" w:date="2020-04-29T12:01:00Z" w:initials="Alyssa">
    <w:p w14:paraId="11895A7E" w14:textId="1B220B05" w:rsidR="007C47EB" w:rsidRDefault="007C47EB">
      <w:pPr>
        <w:pStyle w:val="CommentText"/>
      </w:pPr>
      <w:r>
        <w:rPr>
          <w:rStyle w:val="CommentReference"/>
        </w:rPr>
        <w:annotationRef/>
      </w:r>
      <w:r>
        <w:t>If you are over word count, you can remove this last sentence, or try to cut above in the first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84355" w15:done="0"/>
  <w15:commentEx w15:paraId="142A7C09" w15:done="0"/>
  <w15:commentEx w15:paraId="4E16A521" w15:done="0"/>
  <w15:commentEx w15:paraId="4095DA18" w15:done="0"/>
  <w15:commentEx w15:paraId="4231162C" w15:done="0"/>
  <w15:commentEx w15:paraId="11895A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84355" w16cid:durableId="2253EB63"/>
  <w16cid:commentId w16cid:paraId="142A7C09" w16cid:durableId="2253EB70"/>
  <w16cid:commentId w16cid:paraId="4E16A521" w16cid:durableId="2253EB80"/>
  <w16cid:commentId w16cid:paraId="4095DA18" w16cid:durableId="2253EB8F"/>
  <w16cid:commentId w16cid:paraId="4231162C" w16cid:durableId="2253EBAC"/>
  <w16cid:commentId w16cid:paraId="11895A7E" w16cid:durableId="2253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yssa Joyce">
    <w15:presenceInfo w15:providerId="None" w15:userId="Alyssa Joy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50wxwr80sxx2essv7xvf9yxtp9v2s9pr29&quot;&gt;20191022 lib sum&lt;record-ids&gt;&lt;item&gt;335&lt;/item&gt;&lt;item&gt;479&lt;/item&gt;&lt;item&gt;486&lt;/item&gt;&lt;item&gt;493&lt;/item&gt;&lt;item&gt;494&lt;/item&gt;&lt;item&gt;506&lt;/item&gt;&lt;item&gt;510&lt;/item&gt;&lt;item&gt;523&lt;/item&gt;&lt;item&gt;531&lt;/item&gt;&lt;item&gt;546&lt;/item&gt;&lt;item&gt;557&lt;/item&gt;&lt;item&gt;578&lt;/item&gt;&lt;item&gt;579&lt;/item&gt;&lt;item&gt;580&lt;/item&gt;&lt;item&gt;597&lt;/item&gt;&lt;/record-ids&gt;&lt;/item&gt;&lt;/Libraries&gt;"/>
  </w:docVars>
  <w:rsids>
    <w:rsidRoot w:val="001A6B64"/>
    <w:rsid w:val="000B419A"/>
    <w:rsid w:val="00127921"/>
    <w:rsid w:val="001A6B64"/>
    <w:rsid w:val="0024021E"/>
    <w:rsid w:val="002E253D"/>
    <w:rsid w:val="00387DD0"/>
    <w:rsid w:val="003908B6"/>
    <w:rsid w:val="004336F5"/>
    <w:rsid w:val="00545508"/>
    <w:rsid w:val="005F3F6D"/>
    <w:rsid w:val="006F4B9B"/>
    <w:rsid w:val="00780C91"/>
    <w:rsid w:val="007A234B"/>
    <w:rsid w:val="007B2575"/>
    <w:rsid w:val="007C47EB"/>
    <w:rsid w:val="007D6270"/>
    <w:rsid w:val="00812239"/>
    <w:rsid w:val="009738D4"/>
    <w:rsid w:val="009A4E04"/>
    <w:rsid w:val="00A40A0A"/>
    <w:rsid w:val="00AC1985"/>
    <w:rsid w:val="00AC1E43"/>
    <w:rsid w:val="00B20907"/>
    <w:rsid w:val="00C0429C"/>
    <w:rsid w:val="00C0482D"/>
    <w:rsid w:val="00D0759B"/>
    <w:rsid w:val="00E3235B"/>
    <w:rsid w:val="00E567DD"/>
    <w:rsid w:val="00F06EE8"/>
    <w:rsid w:val="00F747EC"/>
    <w:rsid w:val="00F96B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0831"/>
  <w15:chartTrackingRefBased/>
  <w15:docId w15:val="{2CF6E043-834A-4DD8-AA42-EDFE5F97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96B2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96B2D"/>
    <w:rPr>
      <w:rFonts w:ascii="Calibri" w:hAnsi="Calibri" w:cs="Calibri"/>
      <w:noProof/>
      <w:lang w:val="en-US"/>
    </w:rPr>
  </w:style>
  <w:style w:type="paragraph" w:customStyle="1" w:styleId="EndNoteBibliography">
    <w:name w:val="EndNote Bibliography"/>
    <w:basedOn w:val="Normal"/>
    <w:link w:val="EndNoteBibliographyChar"/>
    <w:rsid w:val="00F96B2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96B2D"/>
    <w:rPr>
      <w:rFonts w:ascii="Calibri" w:hAnsi="Calibri" w:cs="Calibri"/>
      <w:noProof/>
      <w:lang w:val="en-US"/>
    </w:rPr>
  </w:style>
  <w:style w:type="paragraph" w:styleId="BalloonText">
    <w:name w:val="Balloon Text"/>
    <w:basedOn w:val="Normal"/>
    <w:link w:val="BalloonTextChar"/>
    <w:uiPriority w:val="99"/>
    <w:semiHidden/>
    <w:unhideWhenUsed/>
    <w:rsid w:val="007C47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7E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C47EB"/>
    <w:rPr>
      <w:sz w:val="16"/>
      <w:szCs w:val="16"/>
    </w:rPr>
  </w:style>
  <w:style w:type="paragraph" w:styleId="CommentText">
    <w:name w:val="annotation text"/>
    <w:basedOn w:val="Normal"/>
    <w:link w:val="CommentTextChar"/>
    <w:uiPriority w:val="99"/>
    <w:semiHidden/>
    <w:unhideWhenUsed/>
    <w:rsid w:val="007C47EB"/>
    <w:pPr>
      <w:spacing w:line="240" w:lineRule="auto"/>
    </w:pPr>
    <w:rPr>
      <w:sz w:val="20"/>
      <w:szCs w:val="20"/>
    </w:rPr>
  </w:style>
  <w:style w:type="character" w:customStyle="1" w:styleId="CommentTextChar">
    <w:name w:val="Comment Text Char"/>
    <w:basedOn w:val="DefaultParagraphFont"/>
    <w:link w:val="CommentText"/>
    <w:uiPriority w:val="99"/>
    <w:semiHidden/>
    <w:rsid w:val="007C47EB"/>
    <w:rPr>
      <w:sz w:val="20"/>
      <w:szCs w:val="20"/>
    </w:rPr>
  </w:style>
  <w:style w:type="paragraph" w:styleId="CommentSubject">
    <w:name w:val="annotation subject"/>
    <w:basedOn w:val="CommentText"/>
    <w:next w:val="CommentText"/>
    <w:link w:val="CommentSubjectChar"/>
    <w:uiPriority w:val="99"/>
    <w:semiHidden/>
    <w:unhideWhenUsed/>
    <w:rsid w:val="007C47EB"/>
    <w:rPr>
      <w:b/>
      <w:bCs/>
    </w:rPr>
  </w:style>
  <w:style w:type="character" w:customStyle="1" w:styleId="CommentSubjectChar">
    <w:name w:val="Comment Subject Char"/>
    <w:basedOn w:val="CommentTextChar"/>
    <w:link w:val="CommentSubject"/>
    <w:uiPriority w:val="99"/>
    <w:semiHidden/>
    <w:rsid w:val="007C47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2</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Alyssa Joyce</cp:lastModifiedBy>
  <cp:revision>13</cp:revision>
  <dcterms:created xsi:type="dcterms:W3CDTF">2020-04-27T20:08:00Z</dcterms:created>
  <dcterms:modified xsi:type="dcterms:W3CDTF">2020-04-29T04:04:00Z</dcterms:modified>
</cp:coreProperties>
</file>